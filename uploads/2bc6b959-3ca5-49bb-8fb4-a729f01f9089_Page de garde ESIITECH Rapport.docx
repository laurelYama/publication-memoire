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F36D" w14:textId="77A46EA4" w:rsidR="00DA040E" w:rsidRPr="00564F10" w:rsidRDefault="00207027" w:rsidP="00CF5E6E">
      <w:pPr>
        <w:jc w:val="both"/>
        <w:rPr>
          <w:del w:id="0" w:author="Olivier Arnaud"/>
          <w:rFonts w:ascii="Maiandra GD" w:hAnsi="Maiandra G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CB5747F" wp14:editId="3432FE0C">
                <wp:simplePos x="0" y="0"/>
                <wp:positionH relativeFrom="column">
                  <wp:posOffset>3133628</wp:posOffset>
                </wp:positionH>
                <wp:positionV relativeFrom="paragraph">
                  <wp:posOffset>5443953</wp:posOffset>
                </wp:positionV>
                <wp:extent cx="3327400" cy="2679700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73C6C" w14:textId="28AFA2F6" w:rsidR="00207027" w:rsidRDefault="00207027" w:rsidP="00207027">
                            <w:pPr>
                              <w:pStyle w:val="Paragraphedeliste"/>
                              <w:ind w:left="426"/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  <w:t>Encadreur :</w:t>
                            </w:r>
                          </w:p>
                          <w:p w14:paraId="2F5E001E" w14:textId="1498AB4F" w:rsidR="00207027" w:rsidRDefault="00207027" w:rsidP="00207027">
                            <w:pPr>
                              <w:pStyle w:val="Paragraphedeliste"/>
                              <w:ind w:left="426"/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FF09F36" w14:textId="77777777" w:rsidR="00207027" w:rsidRPr="00207027" w:rsidRDefault="00207027" w:rsidP="00207027">
                            <w:pPr>
                              <w:pStyle w:val="Paragraphedeliste"/>
                              <w:ind w:left="426"/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5747F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46.75pt;margin-top:428.65pt;width:262pt;height:21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" filled="f" stroked="f" strokeweight=".5pt">
                <v:textbox>
                  <w:txbxContent>
                    <w:p w14:paraId="0BD73C6C" w14:textId="28AFA2F6" w:rsidR="00207027" w:rsidRDefault="00207027" w:rsidP="00207027">
                      <w:pPr>
                        <w:pStyle w:val="Paragraphedeliste"/>
                        <w:ind w:left="426"/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  <w:t>Encadreur :</w:t>
                      </w:r>
                    </w:p>
                    <w:p w14:paraId="2F5E001E" w14:textId="1498AB4F" w:rsidR="00207027" w:rsidRDefault="00207027" w:rsidP="00207027">
                      <w:pPr>
                        <w:pStyle w:val="Paragraphedeliste"/>
                        <w:ind w:left="426"/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3FF09F36" w14:textId="77777777" w:rsidR="00207027" w:rsidRPr="00207027" w:rsidRDefault="00207027" w:rsidP="00207027">
                      <w:pPr>
                        <w:pStyle w:val="Paragraphedeliste"/>
                        <w:ind w:left="426"/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F10" w:rsidRPr="004369DF">
        <w:rPr>
          <w:rFonts w:ascii="Maiandra GD" w:hAnsi="Maiandra GD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6C66ED8" wp14:editId="7286F7C4">
                <wp:simplePos x="0" y="0"/>
                <wp:positionH relativeFrom="column">
                  <wp:posOffset>103505</wp:posOffset>
                </wp:positionH>
                <wp:positionV relativeFrom="paragraph">
                  <wp:posOffset>3009265</wp:posOffset>
                </wp:positionV>
                <wp:extent cx="5918200" cy="1866900"/>
                <wp:effectExtent l="0" t="0" r="6350" b="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8669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DBAFA" w14:textId="7367B0D7" w:rsidR="00E21C9A" w:rsidRPr="009F3E4B" w:rsidRDefault="00E21C9A" w:rsidP="00E21C9A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66ED8" id="Rectangle : coins arrondis 1" o:spid="_x0000_s1027" style="position:absolute;left:0;text-align:left;margin-left:8.15pt;margin-top:236.95pt;width:466pt;height:147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" fillcolor="#00b0f0" stroked="f" strokeweight="1pt">
                <v:stroke joinstyle="miter"/>
                <v:textbox>
                  <w:txbxContent>
                    <w:p w14:paraId="7E5DBAFA" w14:textId="7367B0D7" w:rsidR="00E21C9A" w:rsidRPr="009F3E4B" w:rsidRDefault="00E21C9A" w:rsidP="00E21C9A">
                      <w:pPr>
                        <w:jc w:val="center"/>
                        <w:rPr>
                          <w:rFonts w:ascii="Maiandra GD" w:hAnsi="Maiandra G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E6E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A1E6582" wp14:editId="2656BA3B">
                <wp:simplePos x="0" y="0"/>
                <wp:positionH relativeFrom="column">
                  <wp:posOffset>-944245</wp:posOffset>
                </wp:positionH>
                <wp:positionV relativeFrom="paragraph">
                  <wp:posOffset>9097644</wp:posOffset>
                </wp:positionV>
                <wp:extent cx="7981950" cy="952500"/>
                <wp:effectExtent l="0" t="0" r="0" b="0"/>
                <wp:wrapNone/>
                <wp:docPr id="1847060488" name="Organigramme : Entrée manuel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981950" cy="952500"/>
                        </a:xfrm>
                        <a:prstGeom prst="flowChartManualInpu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E6EC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Organigramme : Entrée manuelle 4" o:spid="_x0000_s1026" type="#_x0000_t118" style="position:absolute;margin-left:-74.35pt;margin-top:716.35pt;width:628.5pt;height:75pt;rotation:180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" fillcolor="#006a96" stroked="f" strokeweight="1pt">
                <v:fill color2="#00b8ff" rotate="t" angle="315" colors="0 #006a96;.5 #009ad9;1 #00b8ff" focus="100%" type="gradient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699A18" wp14:editId="4573DFE8">
                <wp:simplePos x="0" y="0"/>
                <wp:positionH relativeFrom="margin">
                  <wp:posOffset>3208655</wp:posOffset>
                </wp:positionH>
                <wp:positionV relativeFrom="paragraph">
                  <wp:posOffset>988695</wp:posOffset>
                </wp:positionV>
                <wp:extent cx="3028950" cy="787400"/>
                <wp:effectExtent l="0" t="0" r="0" b="0"/>
                <wp:wrapNone/>
                <wp:docPr id="1923750406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8EF84" w14:textId="5DD3AC78" w:rsidR="00E21C9A" w:rsidRPr="004A55A1" w:rsidRDefault="00E21C9A" w:rsidP="00E21C9A">
                            <w:pPr>
                              <w:jc w:val="center"/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</w:pPr>
                            <w:bookmarkStart w:id="1" w:name="_Hlk166148666"/>
                            <w:bookmarkStart w:id="2" w:name="_Hlk166148667"/>
                            <w:bookmarkStart w:id="3" w:name="_Hlk166148671"/>
                            <w:bookmarkStart w:id="4" w:name="_Hlk166148672"/>
                            <w:r w:rsidRPr="004A55A1">
                              <w:rPr>
                                <w:rFonts w:ascii="Maiandra GD" w:hAnsi="Maiandra GD"/>
                                <w:b/>
                                <w:bCs/>
                                <w:sz w:val="36"/>
                                <w:szCs w:val="36"/>
                              </w:rPr>
                              <w:t>Licence Pro. Informatique</w:t>
                            </w:r>
                            <w:r w:rsidRPr="00D47531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 xml:space="preserve">                              </w:t>
                            </w:r>
                            <w:r w:rsidRPr="004A55A1"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  <w:t xml:space="preserve">Classe </w:t>
                            </w:r>
                            <w:r w:rsidR="00266A42"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  <w:t>3</w:t>
                            </w:r>
                            <w:r w:rsidRPr="004A55A1">
                              <w:rPr>
                                <w:rFonts w:ascii="Maiandra GD" w:hAnsi="Maiandra GD"/>
                                <w:sz w:val="32"/>
                                <w:szCs w:val="32"/>
                                <w:vertAlign w:val="superscript"/>
                              </w:rPr>
                              <w:t>ème</w:t>
                            </w:r>
                            <w:r w:rsidRPr="004A55A1"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  <w:t xml:space="preserve"> Année 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9A18" id="Zone de texte 14" o:spid="_x0000_s1028" type="#_x0000_t202" style="position:absolute;left:0;text-align:left;margin-left:252.65pt;margin-top:77.85pt;width:238.5pt;height:62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" fillcolor="white [3201]" stroked="f" strokeweight=".5pt">
                <v:textbox>
                  <w:txbxContent>
                    <w:p w14:paraId="30E8EF84" w14:textId="5DD3AC78" w:rsidR="00E21C9A" w:rsidRPr="004A55A1" w:rsidRDefault="00E21C9A" w:rsidP="00E21C9A">
                      <w:pPr>
                        <w:jc w:val="center"/>
                        <w:rPr>
                          <w:rFonts w:ascii="Maiandra GD" w:hAnsi="Maiandra GD"/>
                          <w:sz w:val="32"/>
                          <w:szCs w:val="32"/>
                        </w:rPr>
                      </w:pPr>
                      <w:bookmarkStart w:id="5" w:name="_Hlk166148666"/>
                      <w:bookmarkStart w:id="6" w:name="_Hlk166148667"/>
                      <w:bookmarkStart w:id="7" w:name="_Hlk166148671"/>
                      <w:bookmarkStart w:id="8" w:name="_Hlk166148672"/>
                      <w:r w:rsidRPr="004A55A1">
                        <w:rPr>
                          <w:rFonts w:ascii="Maiandra GD" w:hAnsi="Maiandra GD"/>
                          <w:b/>
                          <w:bCs/>
                          <w:sz w:val="36"/>
                          <w:szCs w:val="36"/>
                        </w:rPr>
                        <w:t>Licence Pro. Informatique</w:t>
                      </w:r>
                      <w:r w:rsidRPr="00D47531">
                        <w:rPr>
                          <w:rFonts w:ascii="Maiandra GD" w:hAnsi="Maiandra GD"/>
                          <w:sz w:val="40"/>
                          <w:szCs w:val="40"/>
                        </w:rPr>
                        <w:t xml:space="preserve">                              </w:t>
                      </w:r>
                      <w:r w:rsidRPr="004A55A1">
                        <w:rPr>
                          <w:rFonts w:ascii="Maiandra GD" w:hAnsi="Maiandra GD"/>
                          <w:sz w:val="32"/>
                          <w:szCs w:val="32"/>
                        </w:rPr>
                        <w:t xml:space="preserve">Classe </w:t>
                      </w:r>
                      <w:r w:rsidR="00266A42">
                        <w:rPr>
                          <w:rFonts w:ascii="Maiandra GD" w:hAnsi="Maiandra GD"/>
                          <w:sz w:val="32"/>
                          <w:szCs w:val="32"/>
                        </w:rPr>
                        <w:t>3</w:t>
                      </w:r>
                      <w:r w:rsidRPr="004A55A1">
                        <w:rPr>
                          <w:rFonts w:ascii="Maiandra GD" w:hAnsi="Maiandra GD"/>
                          <w:sz w:val="32"/>
                          <w:szCs w:val="32"/>
                          <w:vertAlign w:val="superscript"/>
                        </w:rPr>
                        <w:t>ème</w:t>
                      </w:r>
                      <w:r w:rsidRPr="004A55A1">
                        <w:rPr>
                          <w:rFonts w:ascii="Maiandra GD" w:hAnsi="Maiandra GD"/>
                          <w:sz w:val="32"/>
                          <w:szCs w:val="32"/>
                        </w:rPr>
                        <w:t xml:space="preserve"> Année 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A3939E" wp14:editId="2B631427">
                <wp:simplePos x="0" y="0"/>
                <wp:positionH relativeFrom="margin">
                  <wp:posOffset>-459740</wp:posOffset>
                </wp:positionH>
                <wp:positionV relativeFrom="paragraph">
                  <wp:posOffset>562610</wp:posOffset>
                </wp:positionV>
                <wp:extent cx="2895600" cy="1016000"/>
                <wp:effectExtent l="0" t="0" r="0" b="0"/>
                <wp:wrapNone/>
                <wp:docPr id="17179654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9C72" w14:textId="77777777" w:rsidR="00E21C9A" w:rsidRDefault="00E21C9A" w:rsidP="00E21C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18123" wp14:editId="5C13CB11">
                                  <wp:extent cx="2355850" cy="871051"/>
                                  <wp:effectExtent l="0" t="0" r="6350" b="5715"/>
                                  <wp:docPr id="7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301786" name="Image 12230178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5654" cy="874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939E" id="Rectangle 4" o:spid="_x0000_s1029" style="position:absolute;left:0;text-align:left;margin-left:-36.2pt;margin-top:44.3pt;width:228pt;height:80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" filled="f" stroked="f" strokeweight="1pt">
                <v:textbox>
                  <w:txbxContent>
                    <w:p w14:paraId="7BE99C72" w14:textId="77777777" w:rsidR="00E21C9A" w:rsidRDefault="00E21C9A" w:rsidP="00E21C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918123" wp14:editId="5C13CB11">
                            <wp:extent cx="2355850" cy="871051"/>
                            <wp:effectExtent l="0" t="0" r="6350" b="5715"/>
                            <wp:docPr id="7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301786" name="Image 12230178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5654" cy="874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308EA79" wp14:editId="5817D050">
                <wp:simplePos x="0" y="0"/>
                <wp:positionH relativeFrom="margin">
                  <wp:posOffset>-135890</wp:posOffset>
                </wp:positionH>
                <wp:positionV relativeFrom="paragraph">
                  <wp:posOffset>1483995</wp:posOffset>
                </wp:positionV>
                <wp:extent cx="2508250" cy="635000"/>
                <wp:effectExtent l="0" t="0" r="6350" b="0"/>
                <wp:wrapNone/>
                <wp:docPr id="1517754761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24395" w14:textId="77777777" w:rsidR="00E21C9A" w:rsidRDefault="00E21C9A" w:rsidP="00E21C9A">
                            <w:pPr>
                              <w:rPr>
                                <w:rFonts w:ascii="Maiandra GD" w:hAnsi="Maiandra GD"/>
                              </w:rPr>
                            </w:pPr>
                            <w:bookmarkStart w:id="9" w:name="_Hlk166148536"/>
                            <w:r w:rsidRPr="00211188">
                              <w:rPr>
                                <w:rFonts w:ascii="Maiandra GD" w:hAnsi="Maiandra GD"/>
                              </w:rPr>
                              <w:t>BP : 20308 Libreville-Gabon</w:t>
                            </w:r>
                            <w:r>
                              <w:rPr>
                                <w:rFonts w:ascii="Maiandra GD" w:hAnsi="Maiandra GD"/>
                              </w:rPr>
                              <w:t xml:space="preserve">       Tél. : +(241) 7623 7638                    </w:t>
                            </w:r>
                            <w:r w:rsidRPr="00211188">
                              <w:rPr>
                                <w:rFonts w:ascii="Maiandra GD" w:hAnsi="Maiandra GD"/>
                                <w:color w:val="000000" w:themeColor="text1"/>
                              </w:rPr>
                              <w:t xml:space="preserve">Email : </w:t>
                            </w:r>
                            <w:hyperlink r:id="rId9" w:history="1">
                              <w:r w:rsidRPr="00211188">
                                <w:rPr>
                                  <w:rStyle w:val="Lienhypertexte"/>
                                  <w:rFonts w:ascii="Maiandra GD" w:hAnsi="Maiandra GD"/>
                                  <w:color w:val="000000" w:themeColor="text1"/>
                                  <w:u w:val="none"/>
                                </w:rPr>
                                <w:t>contact@esiitech-gabon.com</w:t>
                              </w:r>
                            </w:hyperlink>
                            <w:r w:rsidRPr="00211188">
                              <w:rPr>
                                <w:rFonts w:ascii="Maiandra GD" w:hAnsi="Maiandra GD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bookmarkEnd w:id="9"/>
                          <w:p w14:paraId="1AC7A75D" w14:textId="77777777" w:rsidR="00E21C9A" w:rsidRPr="00211188" w:rsidRDefault="00E21C9A" w:rsidP="00E21C9A">
                            <w:pPr>
                              <w:rPr>
                                <w:rFonts w:ascii="Maiandra GD" w:hAnsi="Maiandra G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EA79" id="_x0000_s1030" type="#_x0000_t202" style="position:absolute;left:0;text-align:left;margin-left:-10.7pt;margin-top:116.85pt;width:197.5pt;height:50pt;z-index:2516582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" fillcolor="white [3201]" stroked="f" strokeweight=".5pt">
                <v:textbox>
                  <w:txbxContent>
                    <w:p w14:paraId="7E624395" w14:textId="77777777" w:rsidR="00E21C9A" w:rsidRDefault="00E21C9A" w:rsidP="00E21C9A">
                      <w:pPr>
                        <w:rPr>
                          <w:rFonts w:ascii="Maiandra GD" w:hAnsi="Maiandra GD"/>
                        </w:rPr>
                      </w:pPr>
                      <w:bookmarkStart w:id="10" w:name="_Hlk166148536"/>
                      <w:r w:rsidRPr="00211188">
                        <w:rPr>
                          <w:rFonts w:ascii="Maiandra GD" w:hAnsi="Maiandra GD"/>
                        </w:rPr>
                        <w:t>BP : 20308 Libreville-Gabon</w:t>
                      </w:r>
                      <w:r>
                        <w:rPr>
                          <w:rFonts w:ascii="Maiandra GD" w:hAnsi="Maiandra GD"/>
                        </w:rPr>
                        <w:t xml:space="preserve">       Tél. : +(241) 7623 7638                    </w:t>
                      </w:r>
                      <w:r w:rsidRPr="00211188">
                        <w:rPr>
                          <w:rFonts w:ascii="Maiandra GD" w:hAnsi="Maiandra GD"/>
                          <w:color w:val="000000" w:themeColor="text1"/>
                        </w:rPr>
                        <w:t xml:space="preserve">Email : </w:t>
                      </w:r>
                      <w:hyperlink r:id="rId10" w:history="1">
                        <w:r w:rsidRPr="00211188">
                          <w:rPr>
                            <w:rStyle w:val="Lienhypertexte"/>
                            <w:rFonts w:ascii="Maiandra GD" w:hAnsi="Maiandra GD"/>
                            <w:color w:val="000000" w:themeColor="text1"/>
                            <w:u w:val="none"/>
                          </w:rPr>
                          <w:t>contact@esiitech-gabon.com</w:t>
                        </w:r>
                      </w:hyperlink>
                      <w:r w:rsidRPr="00211188">
                        <w:rPr>
                          <w:rFonts w:ascii="Maiandra GD" w:hAnsi="Maiandra GD"/>
                          <w:color w:val="000000" w:themeColor="text1"/>
                        </w:rPr>
                        <w:t xml:space="preserve">    </w:t>
                      </w:r>
                    </w:p>
                    <w:bookmarkEnd w:id="10"/>
                    <w:p w14:paraId="1AC7A75D" w14:textId="77777777" w:rsidR="00E21C9A" w:rsidRPr="00211188" w:rsidRDefault="00E21C9A" w:rsidP="00E21C9A">
                      <w:pPr>
                        <w:rPr>
                          <w:rFonts w:ascii="Maiandra GD" w:hAnsi="Maiandra G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49F7B49" wp14:editId="3BF2A0F6">
                <wp:simplePos x="0" y="0"/>
                <wp:positionH relativeFrom="margin">
                  <wp:posOffset>1574800</wp:posOffset>
                </wp:positionH>
                <wp:positionV relativeFrom="paragraph">
                  <wp:posOffset>9422765</wp:posOffset>
                </wp:positionV>
                <wp:extent cx="2743200" cy="284922"/>
                <wp:effectExtent l="0" t="0" r="0" b="1270"/>
                <wp:wrapNone/>
                <wp:docPr id="836388697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4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4A725" w14:textId="6260DBFA" w:rsidR="00E21C9A" w:rsidRPr="005C3918" w:rsidRDefault="00E21C9A" w:rsidP="00E21C9A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3918">
                              <w:rPr>
                                <w:rFonts w:ascii="Maiandra GD" w:hAnsi="Maiandra GD"/>
                                <w:color w:val="FFFFFF" w:themeColor="background1"/>
                                <w:sz w:val="24"/>
                                <w:szCs w:val="24"/>
                              </w:rPr>
                              <w:t>Année Universitaire 202</w:t>
                            </w:r>
                            <w:r w:rsidR="00DA040E">
                              <w:rPr>
                                <w:rFonts w:ascii="Maiandra GD" w:hAnsi="Maiandra GD"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5C3918">
                              <w:rPr>
                                <w:rFonts w:ascii="Maiandra GD" w:hAnsi="Maiandra GD"/>
                                <w:color w:val="FFFFFF" w:themeColor="background1"/>
                                <w:sz w:val="24"/>
                                <w:szCs w:val="24"/>
                              </w:rPr>
                              <w:t>-202</w:t>
                            </w:r>
                            <w:r w:rsidR="00DA040E">
                              <w:rPr>
                                <w:rFonts w:ascii="Maiandra GD" w:hAnsi="Maiandra GD"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7B49" id="Zone de texte 15" o:spid="_x0000_s1031" type="#_x0000_t202" style="position:absolute;left:0;text-align:left;margin-left:124pt;margin-top:741.95pt;width:3in;height:22.4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" filled="f" stroked="f" strokeweight=".5pt">
                <v:textbox>
                  <w:txbxContent>
                    <w:p w14:paraId="6EF4A725" w14:textId="6260DBFA" w:rsidR="00E21C9A" w:rsidRPr="005C3918" w:rsidRDefault="00E21C9A" w:rsidP="00E21C9A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3918">
                        <w:rPr>
                          <w:rFonts w:ascii="Maiandra GD" w:hAnsi="Maiandra GD"/>
                          <w:color w:val="FFFFFF" w:themeColor="background1"/>
                          <w:sz w:val="24"/>
                          <w:szCs w:val="24"/>
                        </w:rPr>
                        <w:t>Année Universitaire 202</w:t>
                      </w:r>
                      <w:r w:rsidR="00DA040E">
                        <w:rPr>
                          <w:rFonts w:ascii="Maiandra GD" w:hAnsi="Maiandra GD"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5C3918">
                        <w:rPr>
                          <w:rFonts w:ascii="Maiandra GD" w:hAnsi="Maiandra GD"/>
                          <w:color w:val="FFFFFF" w:themeColor="background1"/>
                          <w:sz w:val="24"/>
                          <w:szCs w:val="24"/>
                        </w:rPr>
                        <w:t>-202</w:t>
                      </w:r>
                      <w:r w:rsidR="00DA040E">
                        <w:rPr>
                          <w:rFonts w:ascii="Maiandra GD" w:hAnsi="Maiandra GD"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C2316A8" wp14:editId="23E582FD">
                <wp:simplePos x="0" y="0"/>
                <wp:positionH relativeFrom="column">
                  <wp:posOffset>3512185</wp:posOffset>
                </wp:positionH>
                <wp:positionV relativeFrom="paragraph">
                  <wp:posOffset>5697220</wp:posOffset>
                </wp:positionV>
                <wp:extent cx="2610678" cy="781878"/>
                <wp:effectExtent l="0" t="0" r="0" b="0"/>
                <wp:wrapNone/>
                <wp:docPr id="106604020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678" cy="781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92159" w14:textId="5616CA81" w:rsidR="00E21C9A" w:rsidRPr="007D0A74" w:rsidRDefault="00DA040E" w:rsidP="00E21C9A">
                            <w:pPr>
                              <w:pStyle w:val="Paragraphedeliste"/>
                              <w:rPr>
                                <w:rFonts w:ascii="Maiandra GD" w:hAnsi="Maiandra G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16A8" id="Zone de texte 8" o:spid="_x0000_s1032" type="#_x0000_t202" style="position:absolute;left:0;text-align:left;margin-left:276.55pt;margin-top:448.6pt;width:205.55pt;height:61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" filled="f" stroked="f" strokeweight=".5pt">
                <v:textbox>
                  <w:txbxContent>
                    <w:p w14:paraId="20B92159" w14:textId="5616CA81" w:rsidR="00E21C9A" w:rsidRPr="007D0A74" w:rsidRDefault="00DA040E" w:rsidP="00E21C9A">
                      <w:pPr>
                        <w:pStyle w:val="Paragraphedeliste"/>
                        <w:rPr>
                          <w:rFonts w:ascii="Maiandra GD" w:hAnsi="Maiandra GD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aiandra GD" w:hAnsi="Maiandra GD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7208CB7" wp14:editId="405F16B5">
                <wp:simplePos x="0" y="0"/>
                <wp:positionH relativeFrom="margin">
                  <wp:posOffset>603885</wp:posOffset>
                </wp:positionH>
                <wp:positionV relativeFrom="paragraph">
                  <wp:posOffset>2571750</wp:posOffset>
                </wp:positionV>
                <wp:extent cx="4552950" cy="381000"/>
                <wp:effectExtent l="0" t="0" r="0" b="0"/>
                <wp:wrapNone/>
                <wp:docPr id="145300913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98BF4" w14:textId="66F2DC6E" w:rsidR="00E21C9A" w:rsidRPr="00D15EFD" w:rsidRDefault="00E21C9A" w:rsidP="00E21C9A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8CB7" id="Zone de texte 6" o:spid="_x0000_s1033" type="#_x0000_t202" style="position:absolute;left:0;text-align:left;margin-left:47.55pt;margin-top:202.5pt;width:358.5pt;height:30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" filled="f" stroked="f" strokeweight=".5pt">
                <v:textbox>
                  <w:txbxContent>
                    <w:p w14:paraId="47398BF4" w14:textId="66F2DC6E" w:rsidR="00E21C9A" w:rsidRPr="00D15EFD" w:rsidRDefault="00E21C9A" w:rsidP="00E21C9A">
                      <w:pPr>
                        <w:jc w:val="center"/>
                        <w:rPr>
                          <w:rFonts w:ascii="Maiandra GD" w:hAnsi="Maiandra GD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85642" wp14:editId="04C260FE">
                <wp:simplePos x="0" y="0"/>
                <wp:positionH relativeFrom="page">
                  <wp:posOffset>-46990</wp:posOffset>
                </wp:positionH>
                <wp:positionV relativeFrom="paragraph">
                  <wp:posOffset>-528955</wp:posOffset>
                </wp:positionV>
                <wp:extent cx="7524750" cy="984250"/>
                <wp:effectExtent l="0" t="0" r="0" b="6350"/>
                <wp:wrapNone/>
                <wp:docPr id="928578833" name="Organigramme : Entrée manuel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24750" cy="984250"/>
                        </a:xfrm>
                        <a:prstGeom prst="flowChartManualInpu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3D00" id="Organigramme : Entrée manuelle 8" o:spid="_x0000_s1026" type="#_x0000_t118" style="position:absolute;margin-left:-3.7pt;margin-top:-41.65pt;width:592.5pt;height:77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" fillcolor="#aeaaaa [2414]" stroked="f" strokeweight="1pt">
                <v:fill color2="#aeaaaa [2414]" rotate="t" focusposition=".5,.5" focussize="" colors="0 #cfcccc;.5 #e0dfdf;1 #efefef" focus="100%" type="gradientRadial"/>
                <w10:wrap anchorx="page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80A019E" wp14:editId="22ECD5C7">
                <wp:simplePos x="0" y="0"/>
                <wp:positionH relativeFrom="column">
                  <wp:posOffset>3830955</wp:posOffset>
                </wp:positionH>
                <wp:positionV relativeFrom="paragraph">
                  <wp:posOffset>-363855</wp:posOffset>
                </wp:positionV>
                <wp:extent cx="2508250" cy="406400"/>
                <wp:effectExtent l="0" t="0" r="0" b="0"/>
                <wp:wrapNone/>
                <wp:docPr id="42579429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22179" w14:textId="77777777" w:rsidR="00E21C9A" w:rsidRPr="004A55A1" w:rsidRDefault="00E21C9A" w:rsidP="00E21C9A">
                            <w:pPr>
                              <w:jc w:val="right"/>
                              <w:rPr>
                                <w:rFonts w:ascii="Maiandra GD" w:hAnsi="Maiandra G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55A1">
                              <w:rPr>
                                <w:rFonts w:ascii="Maiandra GD" w:hAnsi="Maiandra GD"/>
                                <w:color w:val="FFFFFF" w:themeColor="background1"/>
                                <w:sz w:val="28"/>
                                <w:szCs w:val="28"/>
                              </w:rPr>
                              <w:t>www.esiitech-gabon.com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019E" id="Zone de texte 7" o:spid="_x0000_s1034" type="#_x0000_t202" style="position:absolute;left:0;text-align:left;margin-left:301.65pt;margin-top:-28.65pt;width:197.5pt;height:3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" filled="f" stroked="f" strokeweight=".5pt">
                <v:textbox>
                  <w:txbxContent>
                    <w:p w14:paraId="6EF22179" w14:textId="77777777" w:rsidR="00E21C9A" w:rsidRPr="004A55A1" w:rsidRDefault="00E21C9A" w:rsidP="00E21C9A">
                      <w:pPr>
                        <w:jc w:val="right"/>
                        <w:rPr>
                          <w:rFonts w:ascii="Maiandra GD" w:hAnsi="Maiandra G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55A1">
                        <w:rPr>
                          <w:rFonts w:ascii="Maiandra GD" w:hAnsi="Maiandra GD"/>
                          <w:color w:val="FFFFFF" w:themeColor="background1"/>
                          <w:sz w:val="28"/>
                          <w:szCs w:val="28"/>
                        </w:rPr>
                        <w:t>www.esiitech-gabon.com</w:t>
                      </w:r>
                    </w:p>
                  </w:txbxContent>
                </v:textbox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2D202CA" wp14:editId="7DC1F4DE">
                <wp:simplePos x="0" y="0"/>
                <wp:positionH relativeFrom="column">
                  <wp:posOffset>-1122045</wp:posOffset>
                </wp:positionH>
                <wp:positionV relativeFrom="paragraph">
                  <wp:posOffset>-655955</wp:posOffset>
                </wp:positionV>
                <wp:extent cx="7981950" cy="952500"/>
                <wp:effectExtent l="0" t="0" r="0" b="0"/>
                <wp:wrapNone/>
                <wp:docPr id="1517349263" name="Organigramme : Entrée manuel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81950" cy="952500"/>
                        </a:xfrm>
                        <a:prstGeom prst="flowChartManualInpu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4C24" id="Organigramme : Entrée manuelle 4" o:spid="_x0000_s1026" type="#_x0000_t118" style="position:absolute;margin-left:-88.35pt;margin-top:-51.65pt;width:628.5pt;height:75p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" fillcolor="#006a96" stroked="f" strokeweight="1pt">
                <v:fill color2="#00b8ff" rotate="t" angle="315" colors="0 #006a96;.5 #009ad9;1 #00b8ff" focus="100%" type="gradient"/>
              </v:shape>
            </w:pict>
          </mc:Fallback>
        </mc:AlternateContent>
      </w:r>
      <w:r w:rsidR="00E21C9A" w:rsidRPr="004369DF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30EEED2" wp14:editId="654C7BC1">
                <wp:simplePos x="0" y="0"/>
                <wp:positionH relativeFrom="column">
                  <wp:posOffset>103506</wp:posOffset>
                </wp:positionH>
                <wp:positionV relativeFrom="paragraph">
                  <wp:posOffset>5408295</wp:posOffset>
                </wp:positionV>
                <wp:extent cx="2724150" cy="2813050"/>
                <wp:effectExtent l="0" t="0" r="0" b="6350"/>
                <wp:wrapNone/>
                <wp:docPr id="134477642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1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B8066" w14:textId="1B9FF18C" w:rsidR="00E21C9A" w:rsidRDefault="00CC3ABC" w:rsidP="00207027">
                            <w:pPr>
                              <w:pStyle w:val="Paragraphedeliste"/>
                              <w:ind w:left="1146"/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  <w:t>Réalisé par :</w:t>
                            </w:r>
                          </w:p>
                          <w:p w14:paraId="620238A3" w14:textId="267AA0F2" w:rsidR="00CC3ABC" w:rsidRPr="00E21C9A" w:rsidRDefault="00CC3ABC" w:rsidP="009F3E4B">
                            <w:pPr>
                              <w:pStyle w:val="Paragraphedeliste"/>
                              <w:ind w:left="1866"/>
                              <w:rPr>
                                <w:rFonts w:ascii="Maiandra GD" w:hAnsi="Maiandra G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EED2" id="_x0000_s1035" type="#_x0000_t202" style="position:absolute;left:0;text-align:left;margin-left:8.15pt;margin-top:425.85pt;width:214.5pt;height:221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" filled="f" stroked="f" strokeweight=".5pt">
                <v:textbox>
                  <w:txbxContent>
                    <w:p w14:paraId="5F4B8066" w14:textId="1B9FF18C" w:rsidR="00E21C9A" w:rsidRDefault="00CC3ABC" w:rsidP="00207027">
                      <w:pPr>
                        <w:pStyle w:val="Paragraphedeliste"/>
                        <w:ind w:left="1146"/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  <w:t>Réalisé par :</w:t>
                      </w:r>
                    </w:p>
                    <w:p w14:paraId="620238A3" w14:textId="267AA0F2" w:rsidR="00CC3ABC" w:rsidRPr="00E21C9A" w:rsidRDefault="00CC3ABC" w:rsidP="009F3E4B">
                      <w:pPr>
                        <w:pStyle w:val="Paragraphedeliste"/>
                        <w:ind w:left="1866"/>
                        <w:rPr>
                          <w:rFonts w:ascii="Maiandra GD" w:hAnsi="Maiandra GD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69F" w:rsidRPr="004369DF">
        <w:rPr>
          <w:rFonts w:ascii="Maiandra GD" w:hAnsi="Maiandra GD"/>
        </w:rPr>
        <w:t xml:space="preserve">                                                                                                              </w:t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</w:r>
      <w:r w:rsidR="000D369F" w:rsidRPr="004369DF">
        <w:rPr>
          <w:rFonts w:ascii="Maiandra GD" w:hAnsi="Maiandra GD"/>
        </w:rPr>
        <w:tab/>
        <w:t xml:space="preserve">                                      </w:t>
      </w:r>
    </w:p>
    <w:p w14:paraId="0D5377BA" w14:textId="77777777" w:rsidR="00DA040E" w:rsidRDefault="00DA040E" w:rsidP="00CF5E6E">
      <w:pPr>
        <w:jc w:val="both"/>
        <w:rPr>
          <w:rFonts w:ascii="Maiandra GD" w:hAnsi="Maiandra GD"/>
          <w:b/>
          <w:bCs/>
        </w:rPr>
      </w:pPr>
    </w:p>
    <w:p w14:paraId="7A3585CE" w14:textId="725B3654" w:rsidR="00DA040E" w:rsidRDefault="00DA040E" w:rsidP="00207027">
      <w:pPr>
        <w:jc w:val="both"/>
        <w:rPr>
          <w:rFonts w:ascii="Maiandra GD" w:hAnsi="Maiandra GD"/>
          <w:b/>
          <w:bCs/>
        </w:rPr>
      </w:pPr>
    </w:p>
    <w:p w14:paraId="30403684" w14:textId="2A78457D" w:rsidR="00DA040E" w:rsidRDefault="00DA040E" w:rsidP="00CF5E6E">
      <w:pPr>
        <w:jc w:val="both"/>
        <w:rPr>
          <w:rFonts w:ascii="Maiandra GD" w:hAnsi="Maiandra GD"/>
          <w:b/>
          <w:bCs/>
        </w:rPr>
      </w:pPr>
    </w:p>
    <w:p w14:paraId="3C25C89E" w14:textId="108E3071" w:rsidR="007859D9" w:rsidRDefault="007859D9" w:rsidP="00CF5E6E">
      <w:pPr>
        <w:jc w:val="both"/>
        <w:rPr>
          <w:rFonts w:ascii="Maiandra GD" w:hAnsi="Maiandra GD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/>
          <w14:ligatures w14:val="standardContextual"/>
        </w:rPr>
        <w:id w:val="391769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A0032" w14:textId="11A5409E" w:rsidR="007859D9" w:rsidRPr="007859D9" w:rsidRDefault="007859D9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1AB61F23" w14:textId="52F4C93F" w:rsidR="007859D9" w:rsidRDefault="007859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F3E4B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39E506C3" w14:textId="3EE91537" w:rsidR="007859D9" w:rsidRDefault="007859D9" w:rsidP="00CF5E6E">
      <w:pPr>
        <w:jc w:val="both"/>
        <w:rPr>
          <w:rFonts w:ascii="Maiandra GD" w:hAnsi="Maiandra GD"/>
          <w:b/>
          <w:bCs/>
        </w:rPr>
      </w:pPr>
    </w:p>
    <w:p w14:paraId="0EDFA8F0" w14:textId="3560BD61" w:rsidR="007859D9" w:rsidRDefault="007859D9" w:rsidP="00CF5E6E">
      <w:pPr>
        <w:jc w:val="both"/>
        <w:rPr>
          <w:rFonts w:ascii="Maiandra GD" w:hAnsi="Maiandra GD"/>
          <w:b/>
          <w:bCs/>
        </w:rPr>
      </w:pPr>
    </w:p>
    <w:p w14:paraId="5B4E02EF" w14:textId="5AD37CB7" w:rsidR="007859D9" w:rsidRDefault="007859D9" w:rsidP="00CF5E6E">
      <w:pPr>
        <w:jc w:val="both"/>
        <w:rPr>
          <w:rFonts w:ascii="Maiandra GD" w:hAnsi="Maiandra GD"/>
          <w:b/>
          <w:bCs/>
        </w:rPr>
      </w:pPr>
    </w:p>
    <w:p w14:paraId="7E6455EA" w14:textId="0CD52510" w:rsidR="007859D9" w:rsidRDefault="007859D9" w:rsidP="00CF5E6E">
      <w:pPr>
        <w:jc w:val="both"/>
        <w:rPr>
          <w:rFonts w:ascii="Maiandra GD" w:hAnsi="Maiandra GD"/>
          <w:b/>
          <w:bCs/>
        </w:rPr>
      </w:pPr>
    </w:p>
    <w:p w14:paraId="67FB857E" w14:textId="020AB213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6F5E237E" w14:textId="09849982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3F01B6AA" w14:textId="3FC97891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2F23203A" w14:textId="71982AD5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75B01E71" w14:textId="008CD901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366DA9E5" w14:textId="281B8851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43494D5D" w14:textId="6E29BCA1" w:rsidR="00CC3ABC" w:rsidRDefault="00CC3ABC" w:rsidP="00CF5E6E">
      <w:pPr>
        <w:jc w:val="both"/>
        <w:rPr>
          <w:rFonts w:ascii="Maiandra GD" w:hAnsi="Maiandra GD"/>
          <w:b/>
          <w:bCs/>
        </w:rPr>
      </w:pPr>
    </w:p>
    <w:p w14:paraId="411B2A53" w14:textId="77777777" w:rsidR="00CC3ABC" w:rsidRDefault="00CC3ABC" w:rsidP="00CF5E6E">
      <w:pPr>
        <w:jc w:val="both"/>
        <w:rPr>
          <w:rFonts w:ascii="Maiandra GD" w:hAnsi="Maiandra GD"/>
          <w:b/>
          <w:bCs/>
        </w:rPr>
      </w:pPr>
    </w:p>
    <w:sectPr w:rsidR="00CC3ABC" w:rsidSect="001C01DE">
      <w:headerReference w:type="default" r:id="rId11"/>
      <w:footerReference w:type="default" r:id="rId12"/>
      <w:pgSz w:w="11906" w:h="16838"/>
      <w:pgMar w:top="851" w:right="1417" w:bottom="567" w:left="1417" w:header="708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4BC5" w14:textId="77777777" w:rsidR="00715862" w:rsidRDefault="00715862" w:rsidP="000D369F">
      <w:pPr>
        <w:spacing w:after="0" w:line="240" w:lineRule="auto"/>
      </w:pPr>
      <w:r>
        <w:separator/>
      </w:r>
    </w:p>
  </w:endnote>
  <w:endnote w:type="continuationSeparator" w:id="0">
    <w:p w14:paraId="071515E1" w14:textId="77777777" w:rsidR="00715862" w:rsidRDefault="00715862" w:rsidP="000D369F">
      <w:pPr>
        <w:spacing w:after="0" w:line="240" w:lineRule="auto"/>
      </w:pPr>
      <w:r>
        <w:continuationSeparator/>
      </w:r>
    </w:p>
  </w:endnote>
  <w:endnote w:type="continuationNotice" w:id="1">
    <w:p w14:paraId="52E9D9E7" w14:textId="77777777" w:rsidR="00DB7567" w:rsidRDefault="00DB75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89284"/>
      <w:docPartObj>
        <w:docPartGallery w:val="Page Numbers (Bottom of Page)"/>
        <w:docPartUnique/>
      </w:docPartObj>
    </w:sdtPr>
    <w:sdtEndPr/>
    <w:sdtContent>
      <w:p w14:paraId="3A7E1EA5" w14:textId="5B9DAFB6" w:rsidR="001623AD" w:rsidRDefault="001623AD">
        <w:pPr>
          <w:pStyle w:val="Pieddepage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71DFC0BC" wp14:editId="64E7D05B">
                  <wp:extent cx="418465" cy="221615"/>
                  <wp:effectExtent l="0" t="0" r="635" b="0"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3A879" w14:textId="77777777" w:rsidR="001623AD" w:rsidRDefault="001623AD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71DFC0BC" id="Groupe 2" o:spid="_x0000_s103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6B33A879" w14:textId="77777777" w:rsidR="001623AD" w:rsidRDefault="001623AD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3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  <v:oval id="Oval 66" o:spid="_x0000_s104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" fillcolor="#84a2c6" stroked="f"/>
                    <v:oval id="Oval 67" o:spid="_x0000_s104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04DE447A" w14:textId="77777777" w:rsidR="001623AD" w:rsidRDefault="001623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B2D3" w14:textId="77777777" w:rsidR="00715862" w:rsidRDefault="00715862" w:rsidP="000D369F">
      <w:pPr>
        <w:spacing w:after="0" w:line="240" w:lineRule="auto"/>
      </w:pPr>
      <w:r>
        <w:separator/>
      </w:r>
    </w:p>
  </w:footnote>
  <w:footnote w:type="continuationSeparator" w:id="0">
    <w:p w14:paraId="5A11FCB9" w14:textId="77777777" w:rsidR="00715862" w:rsidRDefault="00715862" w:rsidP="000D369F">
      <w:pPr>
        <w:spacing w:after="0" w:line="240" w:lineRule="auto"/>
      </w:pPr>
      <w:r>
        <w:continuationSeparator/>
      </w:r>
    </w:p>
  </w:footnote>
  <w:footnote w:type="continuationNotice" w:id="1">
    <w:p w14:paraId="2DF32E88" w14:textId="77777777" w:rsidR="00DB7567" w:rsidRDefault="00DB75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E1447" w14:textId="09711D26" w:rsidR="000D369F" w:rsidRPr="00344839" w:rsidRDefault="007F0EA6" w:rsidP="000D369F">
    <w:pPr>
      <w:pBdr>
        <w:bottom w:val="single" w:sz="8" w:space="1" w:color="2F5496" w:themeColor="accent1" w:themeShade="BF"/>
      </w:pBdr>
      <w:jc w:val="center"/>
      <w:rPr>
        <w:rFonts w:ascii="Times New Roman" w:hAnsi="Times New Roman" w:cs="Times New Roman"/>
        <w:b/>
        <w:bCs/>
        <w:i/>
        <w:iCs/>
      </w:rPr>
    </w:pPr>
    <w:r w:rsidRPr="007F0EA6">
      <w:rPr>
        <w:rFonts w:ascii="Times New Roman" w:hAnsi="Times New Roman" w:cs="Times New Roman"/>
        <w:b/>
        <w:bCs/>
        <w:i/>
        <w:iCs/>
      </w:rPr>
      <w:t xml:space="preserve"> </w:t>
    </w:r>
  </w:p>
  <w:p w14:paraId="33A87C68" w14:textId="77777777" w:rsidR="00D15EFD" w:rsidRDefault="009F3E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82"/>
    <w:multiLevelType w:val="hybridMultilevel"/>
    <w:tmpl w:val="0F5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70B92"/>
    <w:multiLevelType w:val="hybridMultilevel"/>
    <w:tmpl w:val="2DC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60A5"/>
    <w:multiLevelType w:val="hybridMultilevel"/>
    <w:tmpl w:val="EF72824E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1DF44C0C"/>
    <w:multiLevelType w:val="hybridMultilevel"/>
    <w:tmpl w:val="52E2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A0FC3"/>
    <w:multiLevelType w:val="hybridMultilevel"/>
    <w:tmpl w:val="BAFE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11F91"/>
    <w:multiLevelType w:val="hybridMultilevel"/>
    <w:tmpl w:val="741C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64B6"/>
    <w:multiLevelType w:val="hybridMultilevel"/>
    <w:tmpl w:val="AC4A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43F56"/>
    <w:multiLevelType w:val="hybridMultilevel"/>
    <w:tmpl w:val="B496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39D6"/>
    <w:multiLevelType w:val="hybridMultilevel"/>
    <w:tmpl w:val="DBF6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24007"/>
    <w:multiLevelType w:val="hybridMultilevel"/>
    <w:tmpl w:val="0C9A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663A9"/>
    <w:multiLevelType w:val="hybridMultilevel"/>
    <w:tmpl w:val="98F0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60694"/>
    <w:multiLevelType w:val="hybridMultilevel"/>
    <w:tmpl w:val="4E744D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1007D9"/>
    <w:multiLevelType w:val="hybridMultilevel"/>
    <w:tmpl w:val="BB88C5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47F8E"/>
    <w:multiLevelType w:val="hybridMultilevel"/>
    <w:tmpl w:val="5612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82F32"/>
    <w:multiLevelType w:val="hybridMultilevel"/>
    <w:tmpl w:val="4E8A7DF8"/>
    <w:lvl w:ilvl="0" w:tplc="837C9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1280A"/>
    <w:multiLevelType w:val="hybridMultilevel"/>
    <w:tmpl w:val="72B4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5608E"/>
    <w:multiLevelType w:val="hybridMultilevel"/>
    <w:tmpl w:val="EEA4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40427"/>
    <w:multiLevelType w:val="hybridMultilevel"/>
    <w:tmpl w:val="08D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440C5"/>
    <w:multiLevelType w:val="hybridMultilevel"/>
    <w:tmpl w:val="9C86572C"/>
    <w:lvl w:ilvl="0" w:tplc="77A45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3475C"/>
    <w:multiLevelType w:val="hybridMultilevel"/>
    <w:tmpl w:val="A62C7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D05C0"/>
    <w:multiLevelType w:val="hybridMultilevel"/>
    <w:tmpl w:val="5CCC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C2B6F"/>
    <w:multiLevelType w:val="hybridMultilevel"/>
    <w:tmpl w:val="10F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5"/>
  </w:num>
  <w:num w:numId="5">
    <w:abstractNumId w:val="17"/>
  </w:num>
  <w:num w:numId="6">
    <w:abstractNumId w:val="21"/>
  </w:num>
  <w:num w:numId="7">
    <w:abstractNumId w:val="0"/>
  </w:num>
  <w:num w:numId="8">
    <w:abstractNumId w:val="14"/>
  </w:num>
  <w:num w:numId="9">
    <w:abstractNumId w:val="4"/>
  </w:num>
  <w:num w:numId="10">
    <w:abstractNumId w:val="9"/>
  </w:num>
  <w:num w:numId="11">
    <w:abstractNumId w:val="3"/>
  </w:num>
  <w:num w:numId="12">
    <w:abstractNumId w:val="16"/>
  </w:num>
  <w:num w:numId="13">
    <w:abstractNumId w:val="13"/>
  </w:num>
  <w:num w:numId="14">
    <w:abstractNumId w:val="1"/>
  </w:num>
  <w:num w:numId="15">
    <w:abstractNumId w:val="15"/>
  </w:num>
  <w:num w:numId="16">
    <w:abstractNumId w:val="20"/>
  </w:num>
  <w:num w:numId="17">
    <w:abstractNumId w:val="18"/>
  </w:num>
  <w:num w:numId="18">
    <w:abstractNumId w:val="7"/>
  </w:num>
  <w:num w:numId="19">
    <w:abstractNumId w:val="6"/>
  </w:num>
  <w:num w:numId="20">
    <w:abstractNumId w:val="19"/>
  </w:num>
  <w:num w:numId="21">
    <w:abstractNumId w:val="10"/>
  </w:num>
  <w:num w:numId="22">
    <w:abstractNumId w:val="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ivier Arnaud">
    <w15:presenceInfo w15:providerId="Windows Live" w15:userId="d917c0d615b323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9A"/>
    <w:rsid w:val="000434EA"/>
    <w:rsid w:val="00066B0B"/>
    <w:rsid w:val="00086687"/>
    <w:rsid w:val="000D369F"/>
    <w:rsid w:val="000F4DE9"/>
    <w:rsid w:val="001244F0"/>
    <w:rsid w:val="0014160C"/>
    <w:rsid w:val="001623AD"/>
    <w:rsid w:val="001639AA"/>
    <w:rsid w:val="001654F3"/>
    <w:rsid w:val="00184AB3"/>
    <w:rsid w:val="001C01DE"/>
    <w:rsid w:val="001D0A61"/>
    <w:rsid w:val="001D4425"/>
    <w:rsid w:val="001D5895"/>
    <w:rsid w:val="001D7DF3"/>
    <w:rsid w:val="001E7E52"/>
    <w:rsid w:val="001F008E"/>
    <w:rsid w:val="001F67E1"/>
    <w:rsid w:val="00207027"/>
    <w:rsid w:val="002342DF"/>
    <w:rsid w:val="0025025B"/>
    <w:rsid w:val="00266A42"/>
    <w:rsid w:val="0027748B"/>
    <w:rsid w:val="002F56A0"/>
    <w:rsid w:val="002F6B55"/>
    <w:rsid w:val="00300466"/>
    <w:rsid w:val="003163CC"/>
    <w:rsid w:val="0035281A"/>
    <w:rsid w:val="00391C4C"/>
    <w:rsid w:val="00397D47"/>
    <w:rsid w:val="003D1AC1"/>
    <w:rsid w:val="00406DB1"/>
    <w:rsid w:val="004369DF"/>
    <w:rsid w:val="00456FFB"/>
    <w:rsid w:val="00464CB8"/>
    <w:rsid w:val="004E6E00"/>
    <w:rsid w:val="004F1016"/>
    <w:rsid w:val="004F6C28"/>
    <w:rsid w:val="00553708"/>
    <w:rsid w:val="00564F10"/>
    <w:rsid w:val="005662CD"/>
    <w:rsid w:val="005A5EC3"/>
    <w:rsid w:val="005D244A"/>
    <w:rsid w:val="005D7FD1"/>
    <w:rsid w:val="005E6918"/>
    <w:rsid w:val="005F125D"/>
    <w:rsid w:val="005F7757"/>
    <w:rsid w:val="0060116B"/>
    <w:rsid w:val="00611D65"/>
    <w:rsid w:val="00674601"/>
    <w:rsid w:val="00684629"/>
    <w:rsid w:val="00684F1D"/>
    <w:rsid w:val="006A0D28"/>
    <w:rsid w:val="006D543D"/>
    <w:rsid w:val="006F76FF"/>
    <w:rsid w:val="00705FE2"/>
    <w:rsid w:val="00715862"/>
    <w:rsid w:val="0071688E"/>
    <w:rsid w:val="0073611C"/>
    <w:rsid w:val="00742223"/>
    <w:rsid w:val="00743D7A"/>
    <w:rsid w:val="00774C22"/>
    <w:rsid w:val="00776283"/>
    <w:rsid w:val="00780A07"/>
    <w:rsid w:val="007859D9"/>
    <w:rsid w:val="007C3EE6"/>
    <w:rsid w:val="007E02C2"/>
    <w:rsid w:val="007F0EA6"/>
    <w:rsid w:val="0080427C"/>
    <w:rsid w:val="00814A80"/>
    <w:rsid w:val="008345C3"/>
    <w:rsid w:val="008B1F8B"/>
    <w:rsid w:val="008E329E"/>
    <w:rsid w:val="009227F4"/>
    <w:rsid w:val="00965473"/>
    <w:rsid w:val="00975CB7"/>
    <w:rsid w:val="00980C40"/>
    <w:rsid w:val="00992EA5"/>
    <w:rsid w:val="009A09A4"/>
    <w:rsid w:val="009A22CE"/>
    <w:rsid w:val="009A35EA"/>
    <w:rsid w:val="009F3E4B"/>
    <w:rsid w:val="00A078B4"/>
    <w:rsid w:val="00A21733"/>
    <w:rsid w:val="00A22C6E"/>
    <w:rsid w:val="00A258C5"/>
    <w:rsid w:val="00A31594"/>
    <w:rsid w:val="00A8428A"/>
    <w:rsid w:val="00AA3A95"/>
    <w:rsid w:val="00AA6CC3"/>
    <w:rsid w:val="00AB338E"/>
    <w:rsid w:val="00AC5623"/>
    <w:rsid w:val="00AE7983"/>
    <w:rsid w:val="00AF6603"/>
    <w:rsid w:val="00B33BC5"/>
    <w:rsid w:val="00B55786"/>
    <w:rsid w:val="00B56B3D"/>
    <w:rsid w:val="00B61F52"/>
    <w:rsid w:val="00BB4284"/>
    <w:rsid w:val="00BD7B2F"/>
    <w:rsid w:val="00BE0413"/>
    <w:rsid w:val="00C06155"/>
    <w:rsid w:val="00C256DE"/>
    <w:rsid w:val="00C2694D"/>
    <w:rsid w:val="00C5142F"/>
    <w:rsid w:val="00CA0B08"/>
    <w:rsid w:val="00CC3ABC"/>
    <w:rsid w:val="00CF5E6E"/>
    <w:rsid w:val="00D538A7"/>
    <w:rsid w:val="00D65809"/>
    <w:rsid w:val="00D80774"/>
    <w:rsid w:val="00D95E03"/>
    <w:rsid w:val="00DA040E"/>
    <w:rsid w:val="00DB7567"/>
    <w:rsid w:val="00DC22ED"/>
    <w:rsid w:val="00E217AB"/>
    <w:rsid w:val="00E21C9A"/>
    <w:rsid w:val="00E24C1A"/>
    <w:rsid w:val="00E65F35"/>
    <w:rsid w:val="00EA3A19"/>
    <w:rsid w:val="00EC5681"/>
    <w:rsid w:val="00F001A4"/>
    <w:rsid w:val="00F049E5"/>
    <w:rsid w:val="00F46735"/>
    <w:rsid w:val="00F56411"/>
    <w:rsid w:val="00F77D4B"/>
    <w:rsid w:val="00FB7233"/>
    <w:rsid w:val="00FC2190"/>
    <w:rsid w:val="00FD573F"/>
    <w:rsid w:val="00FE0CFD"/>
    <w:rsid w:val="00F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25909D6"/>
  <w15:chartTrackingRefBased/>
  <w15:docId w15:val="{C973F4F5-56C9-489C-960B-A4876094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8B"/>
    <w:rPr>
      <w:kern w:val="2"/>
      <w:lang w:val="fr-FR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0D3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7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4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1C9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21C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1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C9A"/>
    <w:rPr>
      <w:kern w:val="2"/>
      <w:lang w:val="fr-FR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E21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C9A"/>
    <w:rPr>
      <w:kern w:val="2"/>
      <w:lang w:val="fr-FR"/>
      <w14:ligatures w14:val="standardContextual"/>
    </w:rPr>
  </w:style>
  <w:style w:type="character" w:customStyle="1" w:styleId="Titre1Car">
    <w:name w:val="Titre 1 Car"/>
    <w:basedOn w:val="Policepardfaut"/>
    <w:link w:val="Titre1"/>
    <w:uiPriority w:val="9"/>
    <w:rsid w:val="000D369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FR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369F"/>
    <w:pPr>
      <w:outlineLvl w:val="9"/>
    </w:pPr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E6E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6E00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EC56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4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GA" w:eastAsia="fr-GA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A22C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2C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2C6E"/>
    <w:rPr>
      <w:kern w:val="2"/>
      <w:sz w:val="20"/>
      <w:szCs w:val="20"/>
      <w:lang w:val="fr-FR"/>
      <w14:ligatures w14:val="standardContextu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2C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2C6E"/>
    <w:rPr>
      <w:b/>
      <w:bCs/>
      <w:kern w:val="2"/>
      <w:sz w:val="20"/>
      <w:szCs w:val="20"/>
      <w:lang w:val="fr-FR"/>
      <w14:ligatures w14:val="standardContextual"/>
    </w:rPr>
  </w:style>
  <w:style w:type="paragraph" w:styleId="TM3">
    <w:name w:val="toc 3"/>
    <w:basedOn w:val="Normal"/>
    <w:next w:val="Normal"/>
    <w:autoRedefine/>
    <w:uiPriority w:val="39"/>
    <w:unhideWhenUsed/>
    <w:rsid w:val="004369DF"/>
    <w:pPr>
      <w:spacing w:after="100"/>
      <w:ind w:left="440"/>
    </w:pPr>
  </w:style>
  <w:style w:type="character" w:customStyle="1" w:styleId="Titre3Car">
    <w:name w:val="Titre 3 Car"/>
    <w:basedOn w:val="Policepardfaut"/>
    <w:link w:val="Titre3"/>
    <w:uiPriority w:val="9"/>
    <w:semiHidden/>
    <w:rsid w:val="00814A80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fr-FR"/>
      <w14:ligatures w14:val="standardContextual"/>
    </w:rPr>
  </w:style>
  <w:style w:type="character" w:styleId="lev">
    <w:name w:val="Strong"/>
    <w:basedOn w:val="Policepardfaut"/>
    <w:uiPriority w:val="22"/>
    <w:qFormat/>
    <w:rsid w:val="001D4425"/>
    <w:rPr>
      <w:b/>
      <w:bCs/>
    </w:rPr>
  </w:style>
  <w:style w:type="table" w:styleId="Grilledutableau">
    <w:name w:val="Table Grid"/>
    <w:basedOn w:val="TableauNormal"/>
    <w:uiPriority w:val="39"/>
    <w:rsid w:val="0056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64F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F77D4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fr-FR"/>
      <w14:ligatures w14:val="standardContextual"/>
    </w:rPr>
  </w:style>
  <w:style w:type="table" w:styleId="TableauGrille4-Accentuation5">
    <w:name w:val="Grid Table 4 Accent 5"/>
    <w:basedOn w:val="TableauNormal"/>
    <w:uiPriority w:val="49"/>
    <w:rsid w:val="00D538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ontact@esiitech-gab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esiitech-gabon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AC6E-BE39-41AA-B7DB-ADB99499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Arnaud</dc:creator>
  <cp:keywords/>
  <dc:description/>
  <cp:lastModifiedBy>Olivier Arnaud</cp:lastModifiedBy>
  <cp:revision>2</cp:revision>
  <cp:lastPrinted>2025-02-22T23:20:00Z</cp:lastPrinted>
  <dcterms:created xsi:type="dcterms:W3CDTF">2025-02-23T13:55:00Z</dcterms:created>
  <dcterms:modified xsi:type="dcterms:W3CDTF">2025-02-23T13:55:00Z</dcterms:modified>
</cp:coreProperties>
</file>